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305FF" w14:textId="77777777" w:rsidR="00A929C8" w:rsidRDefault="002627B9">
      <w:pPr>
        <w:pStyle w:val="Heading1"/>
        <w:jc w:val="both"/>
        <w:pPrChange w:id="0" w:author="Malika Seth" w:date="2020-05-17T19:58:00Z">
          <w:pPr>
            <w:pStyle w:val="Heading1"/>
          </w:pPr>
        </w:pPrChange>
      </w:pPr>
      <w:r>
        <w:t>NANOPORE</w:t>
      </w:r>
    </w:p>
    <w:p w14:paraId="5B89D2DD" w14:textId="61B6423B" w:rsidR="002627B9" w:rsidRPr="00F2409D" w:rsidRDefault="00A3629E">
      <w:pPr>
        <w:jc w:val="both"/>
        <w:rPr>
          <w:rFonts w:ascii="Georgia" w:hAnsi="Georgia"/>
          <w:color w:val="333333"/>
          <w:shd w:val="clear" w:color="auto" w:fill="FFFFFF"/>
          <w:rPrChange w:id="1" w:author="Malika Seth" w:date="2020-05-17T20:18:00Z">
            <w:rPr/>
          </w:rPrChange>
        </w:rPr>
        <w:pPrChange w:id="2" w:author="Malika Seth" w:date="2020-05-17T19:58:00Z">
          <w:pPr/>
        </w:pPrChange>
      </w:pPr>
      <w:ins w:id="3" w:author="Malika Seth" w:date="2020-05-17T20:13:00Z">
        <w:r w:rsidRPr="00FA4470">
          <w:t xml:space="preserve">As a potent fourth generation sequencing technology, </w:t>
        </w:r>
      </w:ins>
      <w:r w:rsidR="002627B9" w:rsidRPr="00FA4470">
        <w:t>Nanopore</w:t>
      </w:r>
      <w:ins w:id="4" w:author="Malika Seth" w:date="2020-05-17T20:14:00Z">
        <w:r w:rsidRPr="00FA4470">
          <w:t>,</w:t>
        </w:r>
      </w:ins>
      <w:r w:rsidR="002627B9" w:rsidRPr="0061050A">
        <w:t xml:space="preserve"> provides a platform for comprehensive</w:t>
      </w:r>
      <w:ins w:id="5" w:author="Malika Seth" w:date="2020-05-17T20:16:00Z">
        <w:r w:rsidR="00FA4470">
          <w:t xml:space="preserve"> and</w:t>
        </w:r>
      </w:ins>
      <w:del w:id="6" w:author="Malika Seth" w:date="2020-05-17T20:16:00Z">
        <w:r w:rsidR="007C5A71" w:rsidRPr="00FA4470" w:rsidDel="00FA4470">
          <w:delText>,</w:delText>
        </w:r>
      </w:del>
      <w:r w:rsidR="007C5A71" w:rsidRPr="00FA4470">
        <w:t xml:space="preserve"> rapid</w:t>
      </w:r>
      <w:r w:rsidR="002627B9" w:rsidRPr="00FA4470">
        <w:t xml:space="preserve"> sequencing of Nucleic Acids for various </w:t>
      </w:r>
      <w:proofErr w:type="spellStart"/>
      <w:r w:rsidR="002627B9" w:rsidRPr="00FA4470">
        <w:t>applications</w:t>
      </w:r>
      <w:del w:id="7" w:author="Malika Seth" w:date="2020-05-17T20:14:00Z">
        <w:r w:rsidR="002627B9" w:rsidRPr="00FA4470" w:rsidDel="00FA4470">
          <w:delText>.</w:delText>
        </w:r>
      </w:del>
      <w:del w:id="8" w:author="Malika Seth" w:date="2020-05-17T20:17:00Z">
        <w:r w:rsidR="002627B9" w:rsidRPr="00FA4470" w:rsidDel="0061050A">
          <w:delText xml:space="preserve"> </w:delText>
        </w:r>
      </w:del>
      <w:ins w:id="9" w:author="Malika Seth" w:date="2020-05-23T22:58:00Z">
        <w:r w:rsidR="007A3C46">
          <w:t>S</w:t>
        </w:r>
      </w:ins>
      <w:del w:id="10" w:author="Malika Seth" w:date="2020-05-17T20:18:00Z">
        <w:r w:rsidR="006F50C8" w:rsidDel="00F2409D">
          <w:delText>S</w:delText>
        </w:r>
      </w:del>
      <w:r w:rsidR="002627B9">
        <w:t>equencing</w:t>
      </w:r>
      <w:proofErr w:type="spellEnd"/>
      <w:r w:rsidR="002627B9">
        <w:t xml:space="preserve"> of</w:t>
      </w:r>
      <w:r w:rsidR="006F50C8">
        <w:t xml:space="preserve"> amplified genome</w:t>
      </w:r>
      <w:r w:rsidR="00AB7581">
        <w:t xml:space="preserve"> fragments</w:t>
      </w:r>
      <w:r w:rsidR="002627B9">
        <w:t xml:space="preserve"> as well as </w:t>
      </w:r>
      <w:del w:id="11" w:author="Malika Seth" w:date="2020-05-17T20:18:00Z">
        <w:r w:rsidR="002627B9" w:rsidDel="009A6797">
          <w:delText>of</w:delText>
        </w:r>
      </w:del>
      <w:r w:rsidR="002627B9">
        <w:t xml:space="preserve"> native long read genome with specificity and accuracy is possible along with real time data analysis. This </w:t>
      </w:r>
      <w:del w:id="12" w:author="Malika Seth" w:date="2020-05-23T22:22:00Z">
        <w:r w:rsidR="002627B9" w:rsidDel="00107A7A">
          <w:delText xml:space="preserve">real time data analysis </w:delText>
        </w:r>
      </w:del>
      <w:r w:rsidR="006F50C8">
        <w:t>application of</w:t>
      </w:r>
      <w:r w:rsidR="002627B9">
        <w:t xml:space="preserve"> Nanop</w:t>
      </w:r>
      <w:r w:rsidR="006F50C8">
        <w:t>o</w:t>
      </w:r>
      <w:r w:rsidR="002627B9">
        <w:t>re</w:t>
      </w:r>
      <w:ins w:id="13" w:author="Malika Seth" w:date="2020-05-23T22:22:00Z">
        <w:r w:rsidR="00107A7A">
          <w:t xml:space="preserve"> providing </w:t>
        </w:r>
        <w:r w:rsidR="00107A7A">
          <w:t>real time data analysis</w:t>
        </w:r>
      </w:ins>
      <w:r w:rsidR="002627B9">
        <w:t xml:space="preserve"> </w:t>
      </w:r>
      <w:r w:rsidR="006F50C8">
        <w:t xml:space="preserve">allows the user to </w:t>
      </w:r>
      <w:del w:id="14" w:author="Malika Seth" w:date="2020-05-23T22:23:00Z">
        <w:r w:rsidR="006F50C8" w:rsidDel="00107A7A">
          <w:delText xml:space="preserve">do analysis </w:delText>
        </w:r>
      </w:del>
      <w:ins w:id="15" w:author="Malika Seth" w:date="2020-05-23T22:23:00Z">
        <w:r w:rsidR="00107A7A">
          <w:t>examine the data</w:t>
        </w:r>
      </w:ins>
      <w:ins w:id="16" w:author="Malika Seth" w:date="2020-05-23T22:25:00Z">
        <w:r w:rsidR="000A74FF">
          <w:t xml:space="preserve"> while it is being generated.</w:t>
        </w:r>
        <w:r w:rsidR="006E42FA">
          <w:t xml:space="preserve"> </w:t>
        </w:r>
      </w:ins>
      <w:del w:id="17" w:author="Malika Seth" w:date="2020-05-23T22:25:00Z">
        <w:r w:rsidR="00AB7581" w:rsidDel="000A74FF">
          <w:delText xml:space="preserve">along with </w:delText>
        </w:r>
      </w:del>
      <w:del w:id="18" w:author="Malika Seth" w:date="2020-05-23T22:23:00Z">
        <w:r w:rsidR="00AB7581" w:rsidDel="00107A7A">
          <w:delText>the</w:delText>
        </w:r>
        <w:r w:rsidR="00BF0D99" w:rsidDel="00107A7A">
          <w:delText xml:space="preserve"> </w:delText>
        </w:r>
      </w:del>
      <w:del w:id="19" w:author="Malika Seth" w:date="2020-05-23T22:25:00Z">
        <w:r w:rsidR="00BF0D99" w:rsidDel="000A74FF">
          <w:delText>ongoing</w:delText>
        </w:r>
      </w:del>
      <w:del w:id="20" w:author="Malika Seth" w:date="2020-05-23T22:23:00Z">
        <w:r w:rsidR="00AB7581" w:rsidDel="00107A7A">
          <w:delText xml:space="preserve"> data</w:delText>
        </w:r>
      </w:del>
      <w:del w:id="21" w:author="Malika Seth" w:date="2020-05-23T22:25:00Z">
        <w:r w:rsidR="00AB7581" w:rsidDel="000A74FF">
          <w:delText xml:space="preserve"> gener</w:delText>
        </w:r>
        <w:r w:rsidR="00BF0D99" w:rsidDel="000A74FF">
          <w:delText>ation</w:delText>
        </w:r>
      </w:del>
      <w:r w:rsidR="00AB7581">
        <w:t xml:space="preserve">. </w:t>
      </w:r>
      <w:ins w:id="22" w:author="Malika Seth" w:date="2020-05-23T22:26:00Z">
        <w:r w:rsidR="00F15EF0">
          <w:t xml:space="preserve">With enough data </w:t>
        </w:r>
      </w:ins>
      <w:del w:id="23" w:author="Malika Seth" w:date="2020-05-23T22:27:00Z">
        <w:r w:rsidR="00AB7581" w:rsidDel="00F15EF0">
          <w:delText>Once enough d</w:delText>
        </w:r>
      </w:del>
      <w:del w:id="24" w:author="Malika Seth" w:date="2020-05-23T22:26:00Z">
        <w:r w:rsidR="00AB7581" w:rsidDel="00F15EF0">
          <w:delText>ata</w:delText>
        </w:r>
        <w:r w:rsidR="00AB7581" w:rsidDel="006E42FA">
          <w:delText xml:space="preserve"> is generated</w:delText>
        </w:r>
      </w:del>
      <w:ins w:id="25" w:author="Malika Seth" w:date="2020-05-23T22:26:00Z">
        <w:r w:rsidR="006E42FA">
          <w:t xml:space="preserve"> produced</w:t>
        </w:r>
      </w:ins>
      <w:r w:rsidR="00AB7581">
        <w:t xml:space="preserve">, one can stop the sequencing at any point of time </w:t>
      </w:r>
      <w:ins w:id="26" w:author="Malika Seth" w:date="2020-05-23T22:24:00Z">
        <w:r w:rsidR="00AC4F07">
          <w:t xml:space="preserve">and </w:t>
        </w:r>
      </w:ins>
      <w:r w:rsidR="00AB7581">
        <w:t>also re</w:t>
      </w:r>
      <w:ins w:id="27" w:author="Malika Seth" w:date="2020-05-17T19:59:00Z">
        <w:r w:rsidR="00770FA0">
          <w:t>-</w:t>
        </w:r>
      </w:ins>
      <w:r w:rsidR="00AB7581">
        <w:t xml:space="preserve">sequence </w:t>
      </w:r>
      <w:del w:id="28" w:author="Malika Seth" w:date="2020-05-23T22:50:00Z">
        <w:r w:rsidR="00AB7581" w:rsidDel="004672CE">
          <w:delText>it</w:delText>
        </w:r>
      </w:del>
      <w:r w:rsidR="00AB7581">
        <w:t xml:space="preserve">, if </w:t>
      </w:r>
      <w:ins w:id="29" w:author="Malika Seth" w:date="2020-05-23T22:24:00Z">
        <w:r w:rsidR="006B3249">
          <w:t xml:space="preserve">the </w:t>
        </w:r>
      </w:ins>
      <w:r w:rsidR="00AB7581">
        <w:t xml:space="preserve">need arises. </w:t>
      </w:r>
    </w:p>
    <w:p w14:paraId="516B5036" w14:textId="65B1B7C8" w:rsidR="00AB7581" w:rsidRDefault="006F50C8">
      <w:pPr>
        <w:jc w:val="both"/>
        <w:pPrChange w:id="30" w:author="Malika Seth" w:date="2020-05-17T19:58:00Z">
          <w:pPr/>
        </w:pPrChange>
      </w:pPr>
      <w:del w:id="31" w:author="Malika Seth" w:date="2020-05-23T22:28:00Z">
        <w:r w:rsidDel="000D101C">
          <w:delText>As the RNA isolated from the patient has more than 90% of human RNA contamination, which if sequenced</w:delText>
        </w:r>
        <w:r w:rsidR="00237D85" w:rsidDel="000D101C">
          <w:delText>,</w:delText>
        </w:r>
        <w:r w:rsidR="0087554E" w:rsidDel="000D101C">
          <w:delText xml:space="preserve"> will occupy maximum reads o</w:delText>
        </w:r>
        <w:r w:rsidDel="000D101C">
          <w:delText xml:space="preserve">n different platforms of NGS. To eliminate this struggle, </w:delText>
        </w:r>
      </w:del>
      <w:r>
        <w:t>Nanopore provides a platform to sequence amplified products using ARTIC primers pool</w:t>
      </w:r>
      <w:r w:rsidR="0055279A">
        <w:t xml:space="preserve"> specific for covid-19</w:t>
      </w:r>
      <w:ins w:id="32" w:author="Malika Seth" w:date="2020-05-23T22:28:00Z">
        <w:r w:rsidR="000D101C">
          <w:t xml:space="preserve">, which eliminates the problem of a maximum occupancy of </w:t>
        </w:r>
      </w:ins>
      <w:ins w:id="33" w:author="Malika Seth" w:date="2020-05-23T22:50:00Z">
        <w:r w:rsidR="00BA0244">
          <w:t xml:space="preserve">false </w:t>
        </w:r>
      </w:ins>
      <w:ins w:id="34" w:author="Malika Seth" w:date="2020-05-23T22:28:00Z">
        <w:r w:rsidR="000D101C">
          <w:t>reads on diffe</w:t>
        </w:r>
      </w:ins>
      <w:ins w:id="35" w:author="Malika Seth" w:date="2020-05-23T22:29:00Z">
        <w:r w:rsidR="000D101C">
          <w:t xml:space="preserve">rent platforms of NGS, </w:t>
        </w:r>
      </w:ins>
      <w:ins w:id="36" w:author="Malika Seth" w:date="2020-05-23T22:30:00Z">
        <w:r w:rsidR="000D101C">
          <w:t>when</w:t>
        </w:r>
      </w:ins>
      <w:del w:id="37" w:author="Malika Seth" w:date="2020-05-23T22:28:00Z">
        <w:r w:rsidR="0055279A" w:rsidDel="000D101C">
          <w:delText xml:space="preserve">. </w:delText>
        </w:r>
      </w:del>
      <w:ins w:id="38" w:author="Malika Seth" w:date="2020-05-23T22:28:00Z">
        <w:r w:rsidR="000D101C">
          <w:t xml:space="preserve"> RNA </w:t>
        </w:r>
      </w:ins>
      <w:ins w:id="39" w:author="Malika Seth" w:date="2020-05-23T22:30:00Z">
        <w:r w:rsidR="000D101C">
          <w:t xml:space="preserve">is </w:t>
        </w:r>
      </w:ins>
      <w:ins w:id="40" w:author="Malika Seth" w:date="2020-05-23T22:28:00Z">
        <w:r w:rsidR="000D101C">
          <w:t xml:space="preserve">isolated from the patient </w:t>
        </w:r>
      </w:ins>
      <w:ins w:id="41" w:author="Malika Seth" w:date="2020-05-23T22:30:00Z">
        <w:r w:rsidR="000D101C">
          <w:t>and might have more</w:t>
        </w:r>
      </w:ins>
      <w:ins w:id="42" w:author="Malika Seth" w:date="2020-05-23T22:28:00Z">
        <w:r w:rsidR="000D101C">
          <w:t xml:space="preserve"> than 90% of human RNA contamination</w:t>
        </w:r>
      </w:ins>
      <w:ins w:id="43" w:author="Malika Seth" w:date="2020-05-23T22:29:00Z">
        <w:r w:rsidR="000D101C">
          <w:t xml:space="preserve">. </w:t>
        </w:r>
      </w:ins>
      <w:r w:rsidR="007C5A71">
        <w:t xml:space="preserve">Due to the enrichment of the target panel, minimal input or </w:t>
      </w:r>
      <w:del w:id="44" w:author="Malika Seth" w:date="2020-05-23T22:30:00Z">
        <w:r w:rsidR="007C5A71" w:rsidDel="000D101C">
          <w:delText>poor quality</w:delText>
        </w:r>
      </w:del>
      <w:ins w:id="45" w:author="Malika Seth" w:date="2020-05-23T23:00:00Z">
        <w:r w:rsidR="00CB0871">
          <w:t xml:space="preserve">even </w:t>
        </w:r>
      </w:ins>
      <w:ins w:id="46" w:author="Malika Seth" w:date="2020-05-23T22:30:00Z">
        <w:r w:rsidR="000D101C">
          <w:t>poor-quality</w:t>
        </w:r>
      </w:ins>
      <w:r w:rsidR="007C5A71">
        <w:t xml:space="preserve"> DNA can be efficiently sequenced with the </w:t>
      </w:r>
      <w:ins w:id="47" w:author="Malika Seth" w:date="2020-05-23T22:31:00Z">
        <w:r w:rsidR="00DC7DE6">
          <w:t xml:space="preserve">promising </w:t>
        </w:r>
      </w:ins>
      <w:r w:rsidR="007C5A71">
        <w:t>Oxford Nanopore technology.</w:t>
      </w:r>
    </w:p>
    <w:p w14:paraId="1CF0FEFC" w14:textId="1BCD0A1E" w:rsidR="007C5A71" w:rsidRDefault="00666F04">
      <w:pPr>
        <w:jc w:val="both"/>
        <w:pPrChange w:id="48" w:author="Malika Seth" w:date="2020-05-17T19:58:00Z">
          <w:pPr/>
        </w:pPrChange>
      </w:pPr>
      <w:ins w:id="49" w:author="Malika Seth" w:date="2020-05-23T22:51:00Z">
        <w:r>
          <w:t xml:space="preserve">The </w:t>
        </w:r>
      </w:ins>
      <w:r w:rsidR="007C5A71">
        <w:t xml:space="preserve">Oxford Nanopore Technology, offers user friendly and less </w:t>
      </w:r>
      <w:del w:id="50" w:author="Malika Seth" w:date="2020-05-23T23:01:00Z">
        <w:r w:rsidR="007C5A71" w:rsidDel="005D6245">
          <w:delText>time</w:delText>
        </w:r>
      </w:del>
      <w:del w:id="51" w:author="Malika Seth" w:date="2020-05-23T22:56:00Z">
        <w:r w:rsidR="007C5A71" w:rsidDel="00AB0BB1">
          <w:delText xml:space="preserve"> </w:delText>
        </w:r>
      </w:del>
      <w:del w:id="52" w:author="Malika Seth" w:date="2020-05-23T23:01:00Z">
        <w:r w:rsidR="007C5A71" w:rsidDel="005D6245">
          <w:delText>consuming</w:delText>
        </w:r>
      </w:del>
      <w:ins w:id="53" w:author="Malika Seth" w:date="2020-05-23T23:01:00Z">
        <w:r w:rsidR="005D6245">
          <w:t>time-consuming</w:t>
        </w:r>
      </w:ins>
      <w:r w:rsidR="007C5A71">
        <w:t xml:space="preserve"> library prep protocol</w:t>
      </w:r>
      <w:r w:rsidR="00A76896">
        <w:t xml:space="preserve"> (from RNA to full SARS-CoV-2 consensus sequence in ~7hours)</w:t>
      </w:r>
      <w:r w:rsidR="007C5A71">
        <w:t xml:space="preserve"> with </w:t>
      </w:r>
      <w:r w:rsidR="000011D1">
        <w:t>multiplexed samples</w:t>
      </w:r>
      <w:r w:rsidR="00A76896">
        <w:t xml:space="preserve">. This technique can be used to </w:t>
      </w:r>
      <w:del w:id="54" w:author="Malika Seth" w:date="2020-05-23T22:32:00Z">
        <w:r w:rsidR="00A76896" w:rsidDel="00A4072C">
          <w:delText>analyse</w:delText>
        </w:r>
      </w:del>
      <w:ins w:id="55" w:author="Malika Seth" w:date="2020-05-23T22:32:00Z">
        <w:r w:rsidR="00A4072C">
          <w:t>analyze</w:t>
        </w:r>
      </w:ins>
      <w:r w:rsidR="00A76896">
        <w:t xml:space="preserve"> variants and mutations thus</w:t>
      </w:r>
      <w:ins w:id="56" w:author="Malika Seth" w:date="2020-05-23T22:32:00Z">
        <w:r w:rsidR="00A4072C">
          <w:t>,</w:t>
        </w:r>
      </w:ins>
      <w:r w:rsidR="00A76896">
        <w:t xml:space="preserve"> identifying the various strains of the Virus.</w:t>
      </w:r>
    </w:p>
    <w:p w14:paraId="6472DB71" w14:textId="77777777" w:rsidR="0087554E" w:rsidRDefault="0087554E">
      <w:pPr>
        <w:pStyle w:val="Heading1"/>
        <w:jc w:val="both"/>
        <w:pPrChange w:id="57" w:author="Malika Seth" w:date="2020-05-17T19:58:00Z">
          <w:pPr>
            <w:pStyle w:val="Heading1"/>
          </w:pPr>
        </w:pPrChange>
      </w:pPr>
      <w:proofErr w:type="spellStart"/>
      <w:r>
        <w:t>MiSeq</w:t>
      </w:r>
      <w:proofErr w:type="spellEnd"/>
      <w:r w:rsidR="00215503">
        <w:t xml:space="preserve"> &amp; </w:t>
      </w:r>
      <w:proofErr w:type="spellStart"/>
      <w:r w:rsidR="00215503">
        <w:t>NextSeq</w:t>
      </w:r>
      <w:proofErr w:type="spellEnd"/>
    </w:p>
    <w:p w14:paraId="25596C59" w14:textId="6E4B39F7" w:rsidR="00072C24" w:rsidRPr="00DC75EA" w:rsidRDefault="00072C24">
      <w:pPr>
        <w:jc w:val="both"/>
        <w:rPr>
          <w:rFonts w:cstheme="minorHAnsi"/>
        </w:rPr>
        <w:pPrChange w:id="58" w:author="Malika Seth" w:date="2020-05-17T19:58:00Z">
          <w:pPr/>
        </w:pPrChange>
      </w:pPr>
      <w:del w:id="59" w:author="Malika Seth" w:date="2020-05-17T20:08:00Z">
        <w:r w:rsidRPr="00DC75EA" w:rsidDel="00C47365">
          <w:rPr>
            <w:rFonts w:cstheme="minorHAnsi"/>
          </w:rPr>
          <w:delText xml:space="preserve"> </w:delText>
        </w:r>
      </w:del>
      <w:del w:id="60" w:author="Malika Seth" w:date="2020-05-23T22:36:00Z">
        <w:r w:rsidR="00DC75EA" w:rsidRPr="00DC75EA" w:rsidDel="00B74650">
          <w:rPr>
            <w:rFonts w:cstheme="minorHAnsi"/>
          </w:rPr>
          <w:delText xml:space="preserve">These </w:delText>
        </w:r>
      </w:del>
      <w:proofErr w:type="spellStart"/>
      <w:ins w:id="61" w:author="Malika Seth" w:date="2020-05-23T22:36:00Z">
        <w:r w:rsidR="00B74650">
          <w:rPr>
            <w:rFonts w:cstheme="minorHAnsi"/>
          </w:rPr>
          <w:t>MiSeq</w:t>
        </w:r>
        <w:proofErr w:type="spellEnd"/>
        <w:r w:rsidR="00B74650">
          <w:rPr>
            <w:rFonts w:cstheme="minorHAnsi"/>
          </w:rPr>
          <w:t xml:space="preserve"> and </w:t>
        </w:r>
        <w:proofErr w:type="spellStart"/>
        <w:r w:rsidR="00B74650">
          <w:rPr>
            <w:rFonts w:cstheme="minorHAnsi"/>
          </w:rPr>
          <w:t>NextSeq</w:t>
        </w:r>
        <w:proofErr w:type="spellEnd"/>
        <w:r w:rsidR="00B74650">
          <w:rPr>
            <w:rFonts w:cstheme="minorHAnsi"/>
          </w:rPr>
          <w:t xml:space="preserve"> </w:t>
        </w:r>
      </w:ins>
      <w:r w:rsidR="00DC75EA" w:rsidRPr="00DC75EA">
        <w:rPr>
          <w:rFonts w:cstheme="minorHAnsi"/>
        </w:rPr>
        <w:t>are Illumina</w:t>
      </w:r>
      <w:r w:rsidRPr="00DC75EA">
        <w:rPr>
          <w:rFonts w:cstheme="minorHAnsi"/>
        </w:rPr>
        <w:t xml:space="preserve"> sequencing platform</w:t>
      </w:r>
      <w:r w:rsidR="00DC75EA" w:rsidRPr="00DC75EA">
        <w:rPr>
          <w:rFonts w:cstheme="minorHAnsi"/>
        </w:rPr>
        <w:t>s</w:t>
      </w:r>
      <w:r w:rsidRPr="00DC75EA">
        <w:rPr>
          <w:rFonts w:cstheme="minorHAnsi"/>
        </w:rPr>
        <w:t xml:space="preserve"> that perform on the reversible-terminator sequencing-by-synthesis principle to provide high throughput end-to-end sequencing results.</w:t>
      </w:r>
      <w:r w:rsidR="00DC75EA" w:rsidRPr="00DC75EA">
        <w:rPr>
          <w:rFonts w:cstheme="minorHAnsi"/>
        </w:rPr>
        <w:t xml:space="preserve"> </w:t>
      </w:r>
    </w:p>
    <w:p w14:paraId="729E5431" w14:textId="1F172C30" w:rsidR="00215503" w:rsidRDefault="005D381A">
      <w:pPr>
        <w:jc w:val="both"/>
        <w:pPrChange w:id="62" w:author="Malika Seth" w:date="2020-05-17T19:58:00Z">
          <w:pPr/>
        </w:pPrChange>
      </w:pPr>
      <w:del w:id="63" w:author="Malika Seth" w:date="2020-05-23T22:36:00Z">
        <w:r w:rsidDel="00622BC6">
          <w:delText xml:space="preserve"> </w:delText>
        </w:r>
      </w:del>
      <w:r>
        <w:t xml:space="preserve">Small genomes like Covid-19 can be efficiently </w:t>
      </w:r>
      <w:del w:id="64" w:author="Malika Seth" w:date="2020-05-23T22:36:00Z">
        <w:r w:rsidDel="00622BC6">
          <w:delText xml:space="preserve">be </w:delText>
        </w:r>
      </w:del>
      <w:r>
        <w:t xml:space="preserve">sequenced with </w:t>
      </w:r>
      <w:ins w:id="65" w:author="Malika Seth" w:date="2020-05-23T22:36:00Z">
        <w:r w:rsidR="00622BC6">
          <w:t>the</w:t>
        </w:r>
      </w:ins>
      <w:ins w:id="66" w:author="Malika Seth" w:date="2020-05-23T22:37:00Z">
        <w:r w:rsidR="00622BC6">
          <w:t xml:space="preserve"> </w:t>
        </w:r>
      </w:ins>
      <w:r>
        <w:t xml:space="preserve">help of </w:t>
      </w:r>
      <w:proofErr w:type="spellStart"/>
      <w:r>
        <w:t>Nextera</w:t>
      </w:r>
      <w:proofErr w:type="spellEnd"/>
      <w:r>
        <w:t xml:space="preserve"> XT lib preparation kit (Illumina)</w:t>
      </w:r>
      <w:r w:rsidR="006419AF">
        <w:t xml:space="preserve"> within 90 </w:t>
      </w:r>
      <w:proofErr w:type="spellStart"/>
      <w:r w:rsidR="006419AF">
        <w:t>minutes</w:t>
      </w:r>
      <w:ins w:id="67" w:author="Malika Seth" w:date="2020-05-23T22:39:00Z">
        <w:r w:rsidR="002606BE">
          <w:t>,</w:t>
        </w:r>
      </w:ins>
      <w:del w:id="68" w:author="Malika Seth" w:date="2020-05-23T22:37:00Z">
        <w:r w:rsidDel="00A02405">
          <w:delText>.</w:delText>
        </w:r>
      </w:del>
      <w:del w:id="69" w:author="Malika Seth" w:date="2020-05-23T22:39:00Z">
        <w:r w:rsidDel="002606BE">
          <w:delText xml:space="preserve"> </w:delText>
        </w:r>
      </w:del>
      <w:ins w:id="70" w:author="Malika Seth" w:date="2020-05-23T22:39:00Z">
        <w:r w:rsidR="002606BE">
          <w:t>w</w:t>
        </w:r>
        <w:r w:rsidR="00B347CE">
          <w:t>here</w:t>
        </w:r>
        <w:proofErr w:type="spellEnd"/>
        <w:r w:rsidR="00B347CE">
          <w:t xml:space="preserve"> </w:t>
        </w:r>
      </w:ins>
      <w:r>
        <w:t xml:space="preserve">cDNA libraries </w:t>
      </w:r>
      <w:del w:id="71" w:author="Malika Seth" w:date="2020-05-23T22:37:00Z">
        <w:r w:rsidDel="00A02405">
          <w:delText xml:space="preserve">were </w:delText>
        </w:r>
      </w:del>
      <w:ins w:id="72" w:author="Malika Seth" w:date="2020-05-23T22:37:00Z">
        <w:r w:rsidR="00A02405">
          <w:t xml:space="preserve">can be </w:t>
        </w:r>
      </w:ins>
      <w:r>
        <w:t xml:space="preserve">prepared using </w:t>
      </w:r>
      <w:proofErr w:type="spellStart"/>
      <w:r>
        <w:t>Nextera</w:t>
      </w:r>
      <w:proofErr w:type="spellEnd"/>
      <w:r>
        <w:t xml:space="preserve"> XT library preparation kit</w:t>
      </w:r>
      <w:r w:rsidR="00EB3FDA">
        <w:t xml:space="preserve"> without any enrichment </w:t>
      </w:r>
      <w:del w:id="73" w:author="Malika Seth" w:date="2020-05-23T23:02:00Z">
        <w:r w:rsidDel="00D07194">
          <w:delText xml:space="preserve"> </w:delText>
        </w:r>
      </w:del>
      <w:r w:rsidR="00EB3FDA">
        <w:t xml:space="preserve">protocol </w:t>
      </w:r>
      <w:r>
        <w:t xml:space="preserve">and </w:t>
      </w:r>
      <w:del w:id="74" w:author="Malika Seth" w:date="2020-05-23T22:37:00Z">
        <w:r w:rsidDel="006D0E0F">
          <w:delText xml:space="preserve">were </w:delText>
        </w:r>
      </w:del>
      <w:ins w:id="75" w:author="Malika Seth" w:date="2020-05-23T22:40:00Z">
        <w:r w:rsidR="005837D7">
          <w:t xml:space="preserve">can further be </w:t>
        </w:r>
      </w:ins>
      <w:r>
        <w:t xml:space="preserve">sequenced on the </w:t>
      </w:r>
      <w:proofErr w:type="spellStart"/>
      <w:r>
        <w:t>MiSeq</w:t>
      </w:r>
      <w:proofErr w:type="spellEnd"/>
      <w:r>
        <w:t xml:space="preserve"> and </w:t>
      </w:r>
      <w:proofErr w:type="spellStart"/>
      <w:r>
        <w:t>NextSeq</w:t>
      </w:r>
      <w:proofErr w:type="spellEnd"/>
      <w:r>
        <w:t xml:space="preserve"> </w:t>
      </w:r>
      <w:proofErr w:type="spellStart"/>
      <w:r>
        <w:t>illumina</w:t>
      </w:r>
      <w:proofErr w:type="spellEnd"/>
      <w:r>
        <w:t xml:space="preserve"> platforms</w:t>
      </w:r>
      <w:ins w:id="76" w:author="Malika Seth" w:date="2020-05-23T22:37:00Z">
        <w:r w:rsidR="006D0E0F">
          <w:t xml:space="preserve"> efficiently</w:t>
        </w:r>
      </w:ins>
      <w:r>
        <w:t xml:space="preserve">. </w:t>
      </w:r>
      <w:del w:id="77" w:author="Malika Seth" w:date="2020-05-23T22:40:00Z">
        <w:r w:rsidDel="00590D61">
          <w:delText xml:space="preserve">The exercise was </w:delText>
        </w:r>
      </w:del>
      <w:ins w:id="78" w:author="Malika Seth" w:date="2020-05-23T22:40:00Z">
        <w:r w:rsidR="00590D61">
          <w:t xml:space="preserve">This can also be </w:t>
        </w:r>
      </w:ins>
      <w:r>
        <w:t xml:space="preserve">beneficial for validating the results of the nanopore sequencing. </w:t>
      </w:r>
    </w:p>
    <w:p w14:paraId="3F10CF0A" w14:textId="0634C1F0" w:rsidR="00267F62" w:rsidDel="00066512" w:rsidRDefault="00E26534">
      <w:pPr>
        <w:jc w:val="both"/>
        <w:rPr>
          <w:del w:id="79" w:author="Malika Seth" w:date="2020-05-23T22:45:00Z"/>
        </w:rPr>
        <w:pPrChange w:id="80" w:author="Malika Seth" w:date="2020-05-17T19:58:00Z">
          <w:pPr/>
        </w:pPrChange>
      </w:pPr>
      <w:ins w:id="81" w:author="Malika Seth" w:date="2020-05-23T22:41:00Z">
        <w:r>
          <w:t xml:space="preserve">In terms of efficiency, </w:t>
        </w:r>
      </w:ins>
      <w:del w:id="82" w:author="Malika Seth" w:date="2020-05-23T22:42:00Z">
        <w:r w:rsidR="00DC75EA" w:rsidDel="002214F1">
          <w:delText>I</w:delText>
        </w:r>
      </w:del>
      <w:ins w:id="83" w:author="Malika Seth" w:date="2020-05-23T22:42:00Z">
        <w:r w:rsidR="002214F1">
          <w:t>i</w:t>
        </w:r>
      </w:ins>
      <w:r w:rsidR="00DC75EA">
        <w:t xml:space="preserve">nitially, </w:t>
      </w:r>
      <w:ins w:id="84" w:author="Malika Seth" w:date="2020-05-23T22:42:00Z">
        <w:r w:rsidR="002214F1">
          <w:t xml:space="preserve">when </w:t>
        </w:r>
      </w:ins>
      <w:r w:rsidR="00DC75EA">
        <w:t>the results were compared</w:t>
      </w:r>
      <w:ins w:id="85" w:author="Malika Seth" w:date="2020-05-23T22:42:00Z">
        <w:r w:rsidR="00960898">
          <w:t>,</w:t>
        </w:r>
      </w:ins>
      <w:del w:id="86" w:author="Malika Seth" w:date="2020-05-23T22:42:00Z">
        <w:r w:rsidR="00DC75EA" w:rsidDel="00960898">
          <w:delText xml:space="preserve"> by</w:delText>
        </w:r>
      </w:del>
      <w:r w:rsidR="00216871">
        <w:t xml:space="preserve"> Multiplex</w:t>
      </w:r>
      <w:r w:rsidR="00DC75EA">
        <w:t xml:space="preserve"> sequencing on the </w:t>
      </w:r>
      <w:proofErr w:type="spellStart"/>
      <w:r w:rsidR="00DC75EA">
        <w:t>MiSeq</w:t>
      </w:r>
      <w:proofErr w:type="spellEnd"/>
      <w:r w:rsidR="00216871">
        <w:t xml:space="preserve"> platform</w:t>
      </w:r>
      <w:r w:rsidR="00DC75EA">
        <w:t xml:space="preserve"> with 301 paired end reads generat</w:t>
      </w:r>
      <w:ins w:id="87" w:author="Malika Seth" w:date="2020-05-23T22:43:00Z">
        <w:r w:rsidR="00643FBA">
          <w:t>ed</w:t>
        </w:r>
      </w:ins>
      <w:del w:id="88" w:author="Malika Seth" w:date="2020-05-23T22:43:00Z">
        <w:r w:rsidR="00DC75EA" w:rsidDel="00643FBA">
          <w:delText>ing</w:delText>
        </w:r>
      </w:del>
      <w:r w:rsidR="00DC75EA">
        <w:t xml:space="preserve"> data with 75% of the success rate.  </w:t>
      </w:r>
      <w:ins w:id="89" w:author="Malika Seth" w:date="2020-05-23T22:44:00Z">
        <w:r w:rsidR="00802DE6">
          <w:t xml:space="preserve">Then after, </w:t>
        </w:r>
      </w:ins>
      <w:del w:id="90" w:author="Malika Seth" w:date="2020-05-23T22:44:00Z">
        <w:r w:rsidR="00216871" w:rsidDel="00802DE6">
          <w:delText>W</w:delText>
        </w:r>
      </w:del>
      <w:ins w:id="91" w:author="Malika Seth" w:date="2020-05-23T22:44:00Z">
        <w:r w:rsidR="00802DE6">
          <w:t>w</w:t>
        </w:r>
      </w:ins>
      <w:r w:rsidR="00216871">
        <w:t xml:space="preserve">ith the hike in the sample numbers, </w:t>
      </w:r>
      <w:del w:id="92" w:author="Malika Seth" w:date="2020-05-23T22:44:00Z">
        <w:r w:rsidR="00216871" w:rsidDel="00216EFD">
          <w:delText xml:space="preserve">and </w:delText>
        </w:r>
      </w:del>
      <w:ins w:id="93" w:author="Malika Seth" w:date="2020-05-23T22:44:00Z">
        <w:r w:rsidR="00216EFD">
          <w:t xml:space="preserve">in order </w:t>
        </w:r>
      </w:ins>
      <w:r w:rsidR="00216871">
        <w:t xml:space="preserve">to generate more data for efficient analysis, </w:t>
      </w:r>
      <w:proofErr w:type="spellStart"/>
      <w:r w:rsidR="00216871">
        <w:t>NextSeq</w:t>
      </w:r>
      <w:proofErr w:type="spellEnd"/>
      <w:r w:rsidR="00216871">
        <w:t xml:space="preserve"> was perf</w:t>
      </w:r>
      <w:r w:rsidR="00267F62">
        <w:t xml:space="preserve">ormed with 151 paired end reads. </w:t>
      </w:r>
      <w:ins w:id="94" w:author="Malika Seth" w:date="2020-05-23T22:45:00Z">
        <w:r w:rsidR="00066512">
          <w:t>In addition to</w:t>
        </w:r>
      </w:ins>
    </w:p>
    <w:p w14:paraId="02E39A90" w14:textId="21E94DA3" w:rsidR="005D381A" w:rsidRDefault="005D381A">
      <w:pPr>
        <w:jc w:val="both"/>
        <w:pPrChange w:id="95" w:author="Malika Seth" w:date="2020-05-17T19:58:00Z">
          <w:pPr/>
        </w:pPrChange>
      </w:pPr>
      <w:del w:id="96" w:author="Malika Seth" w:date="2020-05-23T22:45:00Z">
        <w:r w:rsidDel="00066512">
          <w:delText>Along with</w:delText>
        </w:r>
      </w:del>
      <w:r>
        <w:t xml:space="preserve"> the validation of the Nanopore results of the Covid-19 sequencing, </w:t>
      </w:r>
      <w:proofErr w:type="spellStart"/>
      <w:r>
        <w:t>Miseq</w:t>
      </w:r>
      <w:proofErr w:type="spellEnd"/>
      <w:r>
        <w:t xml:space="preserve"> and </w:t>
      </w:r>
      <w:proofErr w:type="spellStart"/>
      <w:r>
        <w:t>NextSeq</w:t>
      </w:r>
      <w:proofErr w:type="spellEnd"/>
      <w:r w:rsidR="00072C24">
        <w:t xml:space="preserve"> sequencing</w:t>
      </w:r>
      <w:r>
        <w:t xml:space="preserve"> also provide</w:t>
      </w:r>
      <w:del w:id="97" w:author="Malika Seth" w:date="2020-05-23T22:46:00Z">
        <w:r w:rsidDel="00BC3CC6">
          <w:delText>s</w:delText>
        </w:r>
      </w:del>
      <w:r>
        <w:t xml:space="preserve"> a privilege of</w:t>
      </w:r>
      <w:r w:rsidR="00EB3FDA">
        <w:t xml:space="preserve"> scrutinizing </w:t>
      </w:r>
      <w:r>
        <w:t xml:space="preserve">human </w:t>
      </w:r>
      <w:proofErr w:type="spellStart"/>
      <w:r>
        <w:t>trancriptomics</w:t>
      </w:r>
      <w:proofErr w:type="spellEnd"/>
      <w:r w:rsidR="00EB3FDA">
        <w:t xml:space="preserve"> and host body responses</w:t>
      </w:r>
      <w:ins w:id="98" w:author="Malika Seth" w:date="2020-05-23T22:46:00Z">
        <w:r w:rsidR="00785969">
          <w:t xml:space="preserve"> which speaks lot about their potential applications at large.</w:t>
        </w:r>
      </w:ins>
      <w:del w:id="99" w:author="Malika Seth" w:date="2020-05-23T22:46:00Z">
        <w:r w:rsidR="00EB3FDA" w:rsidDel="00785969">
          <w:delText>.</w:delText>
        </w:r>
        <w:r w:rsidR="006419AF" w:rsidDel="00785969">
          <w:delText xml:space="preserve"> </w:delText>
        </w:r>
      </w:del>
    </w:p>
    <w:p w14:paraId="70AD3750" w14:textId="77777777" w:rsidR="00072C24" w:rsidRPr="00072C24" w:rsidRDefault="00072C24">
      <w:pPr>
        <w:jc w:val="both"/>
        <w:pPrChange w:id="100" w:author="Malika Seth" w:date="2020-05-17T19:58:00Z">
          <w:pPr/>
        </w:pPrChange>
      </w:pPr>
    </w:p>
    <w:p w14:paraId="402FF053" w14:textId="77777777" w:rsidR="00A5458D" w:rsidRPr="00A5458D" w:rsidRDefault="00A5458D">
      <w:pPr>
        <w:jc w:val="both"/>
        <w:pPrChange w:id="101" w:author="Malika Seth" w:date="2020-05-17T19:58:00Z">
          <w:pPr/>
        </w:pPrChange>
      </w:pPr>
    </w:p>
    <w:p w14:paraId="0A237F17" w14:textId="77777777" w:rsidR="0087554E" w:rsidRPr="0087554E" w:rsidRDefault="0087554E">
      <w:pPr>
        <w:jc w:val="both"/>
        <w:pPrChange w:id="102" w:author="Malika Seth" w:date="2020-05-17T19:58:00Z">
          <w:pPr/>
        </w:pPrChange>
      </w:pPr>
    </w:p>
    <w:p w14:paraId="0ECF4E28" w14:textId="77777777" w:rsidR="0087554E" w:rsidRPr="002627B9" w:rsidRDefault="0087554E">
      <w:pPr>
        <w:jc w:val="both"/>
        <w:pPrChange w:id="103" w:author="Malika Seth" w:date="2020-05-17T19:58:00Z">
          <w:pPr/>
        </w:pPrChange>
      </w:pPr>
    </w:p>
    <w:sectPr w:rsidR="0087554E" w:rsidRPr="0026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lika Seth">
    <w15:presenceInfo w15:providerId="Windows Live" w15:userId="8b1a5349878921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7B9"/>
    <w:rsid w:val="000011D1"/>
    <w:rsid w:val="00066512"/>
    <w:rsid w:val="00072C24"/>
    <w:rsid w:val="00085163"/>
    <w:rsid w:val="000A74FF"/>
    <w:rsid w:val="000D101C"/>
    <w:rsid w:val="00107A7A"/>
    <w:rsid w:val="00215503"/>
    <w:rsid w:val="00216871"/>
    <w:rsid w:val="00216EFD"/>
    <w:rsid w:val="002214F1"/>
    <w:rsid w:val="00237D85"/>
    <w:rsid w:val="002606BE"/>
    <w:rsid w:val="002627B9"/>
    <w:rsid w:val="00267F62"/>
    <w:rsid w:val="0028110E"/>
    <w:rsid w:val="00366A39"/>
    <w:rsid w:val="0045565F"/>
    <w:rsid w:val="004672CE"/>
    <w:rsid w:val="004A72F4"/>
    <w:rsid w:val="0055279A"/>
    <w:rsid w:val="005837D7"/>
    <w:rsid w:val="00590D61"/>
    <w:rsid w:val="005D381A"/>
    <w:rsid w:val="005D6245"/>
    <w:rsid w:val="0061050A"/>
    <w:rsid w:val="00611F22"/>
    <w:rsid w:val="00622BC6"/>
    <w:rsid w:val="006419AF"/>
    <w:rsid w:val="00643FBA"/>
    <w:rsid w:val="00666F04"/>
    <w:rsid w:val="006B3249"/>
    <w:rsid w:val="006D0E0F"/>
    <w:rsid w:val="006E42FA"/>
    <w:rsid w:val="006F50C8"/>
    <w:rsid w:val="0074116B"/>
    <w:rsid w:val="00770FA0"/>
    <w:rsid w:val="00785969"/>
    <w:rsid w:val="007A3C46"/>
    <w:rsid w:val="007C5A71"/>
    <w:rsid w:val="00802DE6"/>
    <w:rsid w:val="0087554E"/>
    <w:rsid w:val="00896117"/>
    <w:rsid w:val="00960898"/>
    <w:rsid w:val="009A6797"/>
    <w:rsid w:val="00A02405"/>
    <w:rsid w:val="00A3629E"/>
    <w:rsid w:val="00A4072C"/>
    <w:rsid w:val="00A5458D"/>
    <w:rsid w:val="00A6692C"/>
    <w:rsid w:val="00A76896"/>
    <w:rsid w:val="00AB0BB1"/>
    <w:rsid w:val="00AB7581"/>
    <w:rsid w:val="00AC4F07"/>
    <w:rsid w:val="00B347CE"/>
    <w:rsid w:val="00B74650"/>
    <w:rsid w:val="00BA0244"/>
    <w:rsid w:val="00BC3CC6"/>
    <w:rsid w:val="00BF0D99"/>
    <w:rsid w:val="00C223B4"/>
    <w:rsid w:val="00C47365"/>
    <w:rsid w:val="00CB0871"/>
    <w:rsid w:val="00D07194"/>
    <w:rsid w:val="00DC75EA"/>
    <w:rsid w:val="00DC7DE6"/>
    <w:rsid w:val="00DE6A57"/>
    <w:rsid w:val="00E26534"/>
    <w:rsid w:val="00E848B5"/>
    <w:rsid w:val="00EB3FDA"/>
    <w:rsid w:val="00F15EF0"/>
    <w:rsid w:val="00F2409D"/>
    <w:rsid w:val="00FA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5B5A"/>
  <w15:chartTrackingRefBased/>
  <w15:docId w15:val="{3DCEB752-90B5-4FE6-A384-1CEE5326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F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Malika Seth</cp:lastModifiedBy>
  <cp:revision>41</cp:revision>
  <dcterms:created xsi:type="dcterms:W3CDTF">2020-05-17T21:40:00Z</dcterms:created>
  <dcterms:modified xsi:type="dcterms:W3CDTF">2020-05-23T17:32:00Z</dcterms:modified>
</cp:coreProperties>
</file>