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3F7F" w14:textId="43CA1BF6" w:rsidR="003F4B40" w:rsidRPr="00DC7244" w:rsidRDefault="003F4B40" w:rsidP="008B35C4">
      <w:pPr>
        <w:jc w:val="both"/>
        <w:rPr>
          <w:rFonts w:ascii="Times New Roman" w:hAnsi="Times New Roman" w:cs="Times New Roman"/>
          <w:sz w:val="24"/>
          <w:szCs w:val="24"/>
        </w:rPr>
      </w:pPr>
      <w:r w:rsidRPr="00DC7244">
        <w:rPr>
          <w:rFonts w:ascii="Times New Roman" w:hAnsi="Times New Roman" w:cs="Times New Roman"/>
          <w:sz w:val="24"/>
          <w:szCs w:val="24"/>
        </w:rPr>
        <w:t>SARS CoV</w:t>
      </w:r>
      <w:del w:id="0" w:author="Malika Seth" w:date="2020-05-17T03:41:00Z">
        <w:r w:rsidRPr="00DC7244" w:rsidDel="008F3E0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-2, a </w:t>
      </w:r>
      <w:proofErr w:type="spellStart"/>
      <w:r w:rsidRPr="00DC7244">
        <w:rPr>
          <w:rFonts w:ascii="Times New Roman" w:hAnsi="Times New Roman" w:cs="Times New Roman"/>
          <w:sz w:val="24"/>
          <w:szCs w:val="24"/>
        </w:rPr>
        <w:t>betacoronavirus</w:t>
      </w:r>
      <w:proofErr w:type="spellEnd"/>
      <w:r w:rsidRPr="00DC7244">
        <w:rPr>
          <w:rFonts w:ascii="Times New Roman" w:hAnsi="Times New Roman" w:cs="Times New Roman"/>
          <w:sz w:val="24"/>
          <w:szCs w:val="24"/>
        </w:rPr>
        <w:t xml:space="preserve"> </w:t>
      </w:r>
      <w:del w:id="1" w:author="Malika Seth" w:date="2020-05-17T03:24:00Z">
        <w:r w:rsidRPr="00DC7244" w:rsidDel="0047733F">
          <w:rPr>
            <w:rFonts w:ascii="Times New Roman" w:hAnsi="Times New Roman" w:cs="Times New Roman"/>
            <w:sz w:val="24"/>
            <w:szCs w:val="24"/>
          </w:rPr>
          <w:delText xml:space="preserve">was discovered </w:delText>
        </w:r>
      </w:del>
      <w:ins w:id="2" w:author="Malika Seth" w:date="2020-05-17T03:24:00Z">
        <w:r w:rsidR="0047733F">
          <w:rPr>
            <w:rFonts w:ascii="Times New Roman" w:hAnsi="Times New Roman" w:cs="Times New Roman"/>
            <w:sz w:val="24"/>
            <w:szCs w:val="24"/>
          </w:rPr>
          <w:t xml:space="preserve"> arose for the 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first time in Wuhan, China in December 2019. </w:t>
      </w:r>
      <w:ins w:id="3" w:author="Malika Seth" w:date="2020-05-17T03:25:00Z">
        <w:r w:rsidR="00B65D7F">
          <w:rPr>
            <w:rFonts w:ascii="Times New Roman" w:hAnsi="Times New Roman" w:cs="Times New Roman"/>
            <w:sz w:val="24"/>
            <w:szCs w:val="24"/>
          </w:rPr>
          <w:t xml:space="preserve">Due </w:t>
        </w:r>
      </w:ins>
      <w:ins w:id="4" w:author="Malika Seth" w:date="2020-05-17T03:26:00Z">
        <w:r w:rsidR="00B65D7F">
          <w:rPr>
            <w:rFonts w:ascii="Times New Roman" w:hAnsi="Times New Roman" w:cs="Times New Roman"/>
            <w:sz w:val="24"/>
            <w:szCs w:val="24"/>
          </w:rPr>
          <w:t xml:space="preserve">to a close similarity in the </w:t>
        </w:r>
      </w:ins>
      <w:del w:id="5" w:author="Malika Seth" w:date="2020-05-17T03:26:00Z">
        <w:r w:rsidRPr="00DC7244" w:rsidDel="00B65D7F">
          <w:rPr>
            <w:rFonts w:ascii="Times New Roman" w:hAnsi="Times New Roman" w:cs="Times New Roman"/>
            <w:sz w:val="24"/>
            <w:szCs w:val="24"/>
          </w:rPr>
          <w:delText>G</w:delText>
        </w:r>
      </w:del>
      <w:ins w:id="6" w:author="Malika Seth" w:date="2020-05-17T03:26:00Z">
        <w:r w:rsidR="00B65D7F">
          <w:rPr>
            <w:rFonts w:ascii="Times New Roman" w:hAnsi="Times New Roman" w:cs="Times New Roman"/>
            <w:sz w:val="24"/>
            <w:szCs w:val="24"/>
          </w:rPr>
          <w:t>g</w:t>
        </w:r>
      </w:ins>
      <w:r w:rsidRPr="00DC7244">
        <w:rPr>
          <w:rFonts w:ascii="Times New Roman" w:hAnsi="Times New Roman" w:cs="Times New Roman"/>
          <w:sz w:val="24"/>
          <w:szCs w:val="24"/>
        </w:rPr>
        <w:t>enomic structure of the virus</w:t>
      </w:r>
      <w:ins w:id="7" w:author="Malika Seth" w:date="2020-05-17T03:26:00Z">
        <w:r w:rsidR="000E200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 </w:t>
      </w:r>
      <w:del w:id="8" w:author="Malika Seth" w:date="2020-05-17T03:26:00Z">
        <w:r w:rsidRPr="00DC7244" w:rsidDel="000E2009">
          <w:rPr>
            <w:rFonts w:ascii="Times New Roman" w:hAnsi="Times New Roman" w:cs="Times New Roman"/>
            <w:sz w:val="24"/>
            <w:szCs w:val="24"/>
          </w:rPr>
          <w:delText xml:space="preserve">is in close similarity 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to that of </w:t>
      </w:r>
      <w:del w:id="9" w:author="Malika Seth" w:date="2020-05-17T03:46:00Z">
        <w:r w:rsidRPr="00DC7244" w:rsidDel="00923B46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Malika Seth" w:date="2020-05-17T03:27:00Z">
        <w:r w:rsidRPr="00DC7244" w:rsidDel="00124BAC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11" w:author="Malika Seth" w:date="2020-05-17T03:27:00Z">
        <w:r w:rsidR="00124BA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evere </w:t>
      </w:r>
      <w:del w:id="12" w:author="Malika Seth" w:date="2020-05-17T03:27:00Z">
        <w:r w:rsidRPr="00DC7244" w:rsidDel="00124BAC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3" w:author="Malika Seth" w:date="2020-05-17T03:27:00Z">
        <w:r w:rsidR="00124BAC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cute </w:t>
      </w:r>
      <w:del w:id="14" w:author="Malika Seth" w:date="2020-05-17T03:27:00Z">
        <w:r w:rsidRPr="00DC7244" w:rsidDel="00124BAC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15" w:author="Malika Seth" w:date="2020-05-17T03:27:00Z">
        <w:r w:rsidR="00124BAC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espiratory </w:t>
      </w:r>
      <w:del w:id="16" w:author="Malika Seth" w:date="2020-05-17T03:27:00Z">
        <w:r w:rsidRPr="00DC7244" w:rsidDel="00124BAC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17" w:author="Malika Seth" w:date="2020-05-17T03:27:00Z">
        <w:r w:rsidR="00124BA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DC7244">
        <w:rPr>
          <w:rFonts w:ascii="Times New Roman" w:hAnsi="Times New Roman" w:cs="Times New Roman"/>
          <w:sz w:val="24"/>
          <w:szCs w:val="24"/>
        </w:rPr>
        <w:t>yndrome related coronaviruses (SARS</w:t>
      </w:r>
      <w:del w:id="18" w:author="Malika Seth" w:date="2020-05-17T03:29:00Z">
        <w:r w:rsidRPr="00DC7244" w:rsidDel="006D519D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Pr="00DC7244">
        <w:rPr>
          <w:rFonts w:ascii="Times New Roman" w:hAnsi="Times New Roman" w:cs="Times New Roman"/>
          <w:sz w:val="24"/>
          <w:szCs w:val="24"/>
        </w:rPr>
        <w:t>-</w:t>
      </w:r>
      <w:proofErr w:type="spellStart"/>
      <w:del w:id="19" w:author="Malika Seth" w:date="2020-05-17T03:27:00Z">
        <w:r w:rsidRPr="00DC7244" w:rsidDel="00124B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C7244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DC7244">
        <w:rPr>
          <w:rFonts w:ascii="Times New Roman" w:hAnsi="Times New Roman" w:cs="Times New Roman"/>
          <w:sz w:val="24"/>
          <w:szCs w:val="24"/>
        </w:rPr>
        <w:t xml:space="preserve">), </w:t>
      </w:r>
      <w:del w:id="20" w:author="Malika Seth" w:date="2020-05-17T03:29:00Z">
        <w:r w:rsidRPr="00DC7244" w:rsidDel="00524198">
          <w:rPr>
            <w:rFonts w:ascii="Times New Roman" w:hAnsi="Times New Roman" w:cs="Times New Roman"/>
            <w:sz w:val="24"/>
            <w:szCs w:val="24"/>
          </w:rPr>
          <w:delText xml:space="preserve">thus 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the virus </w:t>
      </w:r>
      <w:del w:id="21" w:author="Malika Seth" w:date="2020-05-17T03:47:00Z">
        <w:r w:rsidRPr="00DC7244" w:rsidDel="004E230C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22" w:author="Malika Seth" w:date="2020-05-17T03:47:00Z">
        <w:r w:rsidR="004E230C">
          <w:rPr>
            <w:rFonts w:ascii="Times New Roman" w:hAnsi="Times New Roman" w:cs="Times New Roman"/>
            <w:sz w:val="24"/>
            <w:szCs w:val="24"/>
          </w:rPr>
          <w:t xml:space="preserve">got </w:t>
        </w:r>
      </w:ins>
      <w:r w:rsidRPr="00DC7244">
        <w:rPr>
          <w:rFonts w:ascii="Times New Roman" w:hAnsi="Times New Roman" w:cs="Times New Roman"/>
          <w:sz w:val="24"/>
          <w:szCs w:val="24"/>
        </w:rPr>
        <w:t>named as SARS-CoV-2.</w:t>
      </w:r>
      <w:r w:rsidR="000B27CF" w:rsidRPr="00DC724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B27CF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https://www</w:t>
        </w:r>
        <w:r w:rsidR="000B27CF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0B27CF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mdpi.com/1999-4915/12/5/498</w:t>
        </w:r>
      </w:hyperlink>
      <w:r w:rsidR="000B27CF" w:rsidRPr="00DC7244">
        <w:rPr>
          <w:rFonts w:ascii="Times New Roman" w:hAnsi="Times New Roman" w:cs="Times New Roman"/>
          <w:sz w:val="24"/>
          <w:szCs w:val="24"/>
        </w:rPr>
        <w:t xml:space="preserve">. </w:t>
      </w:r>
      <w:r w:rsidRPr="00DC7244">
        <w:rPr>
          <w:rFonts w:ascii="Times New Roman" w:hAnsi="Times New Roman" w:cs="Times New Roman"/>
          <w:sz w:val="24"/>
          <w:szCs w:val="24"/>
        </w:rPr>
        <w:t xml:space="preserve">The first genome of this novel coronavirus </w:t>
      </w:r>
      <w:del w:id="23" w:author="Malika Seth" w:date="2020-05-17T03:31:00Z">
        <w:r w:rsidRPr="00DC7244" w:rsidDel="006540A2">
          <w:rPr>
            <w:rFonts w:ascii="Times New Roman" w:hAnsi="Times New Roman" w:cs="Times New Roman"/>
            <w:sz w:val="24"/>
            <w:szCs w:val="24"/>
          </w:rPr>
          <w:delText xml:space="preserve">was sequenced in January </w:delText>
        </w:r>
      </w:del>
      <w:ins w:id="24" w:author="Malika Seth" w:date="2020-05-17T03:32:00Z">
        <w:r w:rsidR="009646C6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isolated </w:t>
      </w:r>
      <w:ins w:id="25" w:author="Malika Seth" w:date="2020-05-17T03:32:00Z">
        <w:r w:rsidR="009646C6">
          <w:rPr>
            <w:rFonts w:ascii="Times New Roman" w:hAnsi="Times New Roman" w:cs="Times New Roman"/>
            <w:sz w:val="24"/>
            <w:szCs w:val="24"/>
          </w:rPr>
          <w:t>and</w:t>
        </w:r>
      </w:ins>
      <w:ins w:id="26" w:author="Malika Seth" w:date="2020-05-17T03:31:00Z">
        <w:r w:rsidR="006540A2" w:rsidRPr="00DC7244">
          <w:rPr>
            <w:rFonts w:ascii="Times New Roman" w:hAnsi="Times New Roman" w:cs="Times New Roman"/>
            <w:sz w:val="24"/>
            <w:szCs w:val="24"/>
          </w:rPr>
          <w:t xml:space="preserve"> sequenced in January </w:t>
        </w:r>
      </w:ins>
      <w:r w:rsidRPr="00DC7244">
        <w:rPr>
          <w:rFonts w:ascii="Times New Roman" w:hAnsi="Times New Roman" w:cs="Times New Roman"/>
          <w:sz w:val="24"/>
          <w:szCs w:val="24"/>
        </w:rPr>
        <w:t xml:space="preserve">from </w:t>
      </w:r>
      <w:ins w:id="27" w:author="Malika Seth" w:date="2020-05-17T03:31:00Z">
        <w:r w:rsidR="001B4F28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Pr="00DC7244">
        <w:rPr>
          <w:rFonts w:ascii="Times New Roman" w:hAnsi="Times New Roman" w:cs="Times New Roman"/>
          <w:sz w:val="24"/>
          <w:szCs w:val="24"/>
        </w:rPr>
        <w:t>affected individual from the seafood market in Wuhan, China.</w:t>
      </w:r>
    </w:p>
    <w:p w14:paraId="6854AFFE" w14:textId="3CB0CED8" w:rsidR="008B35C4" w:rsidRPr="00DC7244" w:rsidDel="0089620A" w:rsidRDefault="00D03F37" w:rsidP="008B35C4">
      <w:pPr>
        <w:jc w:val="both"/>
        <w:rPr>
          <w:del w:id="28" w:author="Malika Seth" w:date="2020-05-17T03:43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ins w:id="29" w:author="Malika Seth" w:date="2020-05-17T03:42:00Z">
        <w:r>
          <w:rPr>
            <w:rFonts w:ascii="Times New Roman" w:hAnsi="Times New Roman" w:cs="Times New Roman"/>
            <w:sz w:val="24"/>
            <w:szCs w:val="24"/>
          </w:rPr>
          <w:t xml:space="preserve">Structurally, </w:t>
        </w:r>
      </w:ins>
      <w:r w:rsidR="003F4B40" w:rsidRPr="00DC7244">
        <w:rPr>
          <w:rFonts w:ascii="Times New Roman" w:hAnsi="Times New Roman" w:cs="Times New Roman"/>
          <w:sz w:val="24"/>
          <w:szCs w:val="24"/>
        </w:rPr>
        <w:t>SARS CoV</w:t>
      </w:r>
      <w:del w:id="30" w:author="Malika Seth" w:date="2020-05-17T03:42:00Z">
        <w:r w:rsidR="003F4B40" w:rsidRPr="00DC7244" w:rsidDel="007D1FC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3F4B40" w:rsidRPr="00DC7244">
        <w:rPr>
          <w:rFonts w:ascii="Times New Roman" w:hAnsi="Times New Roman" w:cs="Times New Roman"/>
          <w:sz w:val="24"/>
          <w:szCs w:val="24"/>
        </w:rPr>
        <w:t>-2 is spherical</w:t>
      </w:r>
      <w:ins w:id="31" w:author="Malika Seth" w:date="2020-05-17T03:33:00Z">
        <w:r w:rsidR="00A153B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53B2">
          <w:rPr>
            <w:rFonts w:ascii="Times New Roman" w:hAnsi="Times New Roman" w:cs="Times New Roman"/>
            <w:sz w:val="24"/>
            <w:szCs w:val="24"/>
          </w:rPr>
          <w:t>and</w:t>
        </w:r>
      </w:ins>
      <w:del w:id="32" w:author="Malika Seth" w:date="2020-05-17T03:33:00Z">
        <w:r w:rsidR="003F4B40" w:rsidRPr="00DC7244" w:rsidDel="00A153B2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3F4B40" w:rsidRPr="00DC7244">
        <w:rPr>
          <w:rFonts w:ascii="Times New Roman" w:hAnsi="Times New Roman" w:cs="Times New Roman"/>
          <w:sz w:val="24"/>
          <w:szCs w:val="24"/>
        </w:rPr>
        <w:t>enveloped</w:t>
      </w:r>
      <w:proofErr w:type="spellEnd"/>
      <w:r w:rsidR="003F4B40" w:rsidRPr="00DC7244">
        <w:rPr>
          <w:rFonts w:ascii="Times New Roman" w:hAnsi="Times New Roman" w:cs="Times New Roman"/>
          <w:sz w:val="24"/>
          <w:szCs w:val="24"/>
        </w:rPr>
        <w:t xml:space="preserve"> </w:t>
      </w:r>
      <w:ins w:id="33" w:author="Malika Seth" w:date="2020-05-17T03:33:00Z">
        <w:r w:rsidR="00A153B2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 w:rsidR="003F4B40" w:rsidRPr="00DC7244">
        <w:rPr>
          <w:rFonts w:ascii="Times New Roman" w:hAnsi="Times New Roman" w:cs="Times New Roman"/>
          <w:sz w:val="24"/>
          <w:szCs w:val="24"/>
        </w:rPr>
        <w:t xml:space="preserve">particles containing the </w:t>
      </w:r>
      <w:r w:rsidR="008B35C4" w:rsidRPr="00DC7244">
        <w:rPr>
          <w:rFonts w:ascii="Times New Roman" w:hAnsi="Times New Roman" w:cs="Times New Roman"/>
          <w:sz w:val="24"/>
          <w:szCs w:val="24"/>
        </w:rPr>
        <w:t xml:space="preserve">linear, single stranded, </w:t>
      </w:r>
      <w:r w:rsidR="003F4B40" w:rsidRPr="00DC7244">
        <w:rPr>
          <w:rFonts w:ascii="Times New Roman" w:hAnsi="Times New Roman" w:cs="Times New Roman"/>
          <w:sz w:val="24"/>
          <w:szCs w:val="24"/>
        </w:rPr>
        <w:t>positive sense RNA of around 30kb encoding 9860 amino acids.</w:t>
      </w:r>
      <w:r w:rsidR="008B35C4" w:rsidRPr="00DC7244">
        <w:rPr>
          <w:rFonts w:ascii="Times New Roman" w:hAnsi="Times New Roman" w:cs="Times New Roman"/>
          <w:sz w:val="24"/>
          <w:szCs w:val="24"/>
        </w:rPr>
        <w:t xml:space="preserve"> The genome is associated with nucleoprotein which is confined within th</w:t>
      </w:r>
      <w:r w:rsidR="00DC7244">
        <w:rPr>
          <w:rFonts w:ascii="Times New Roman" w:hAnsi="Times New Roman" w:cs="Times New Roman"/>
          <w:sz w:val="24"/>
          <w:szCs w:val="24"/>
        </w:rPr>
        <w:t xml:space="preserve">e capsid made </w:t>
      </w:r>
      <w:r w:rsidR="008B35C4" w:rsidRPr="00DC7244">
        <w:rPr>
          <w:rFonts w:ascii="Times New Roman" w:hAnsi="Times New Roman" w:cs="Times New Roman"/>
          <w:sz w:val="24"/>
          <w:szCs w:val="24"/>
        </w:rPr>
        <w:t>of matrix</w:t>
      </w:r>
      <w:ins w:id="34" w:author="Malika Seth" w:date="2020-05-17T03:34:00Z">
        <w:r w:rsidR="000E7A9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B35C4" w:rsidRPr="00DC7244">
        <w:rPr>
          <w:rFonts w:ascii="Times New Roman" w:hAnsi="Times New Roman" w:cs="Times New Roman"/>
          <w:sz w:val="24"/>
          <w:szCs w:val="24"/>
        </w:rPr>
        <w:t>protein</w:t>
      </w:r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hyperlink r:id="rId5" w:history="1">
        <w:r w:rsidR="000B27CF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https://www.sciencedirect.com/science/article/pii/S1684118220300827</w:t>
        </w:r>
      </w:hyperlink>
    </w:p>
    <w:p w14:paraId="13F0A0B5" w14:textId="669CF039" w:rsidR="003F4B40" w:rsidRPr="00DC7244" w:rsidRDefault="00981A03" w:rsidP="008B35C4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ins w:id="35" w:author="Malika Seth" w:date="2020-05-17T03:48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Fundamentally, </w:t>
        </w:r>
      </w:ins>
      <w:del w:id="36" w:author="Malika Seth" w:date="2020-05-17T03:48:00Z">
        <w:r w:rsidR="008B35C4" w:rsidRPr="00DC7244" w:rsidDel="00981A0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T</w:delText>
        </w:r>
      </w:del>
      <w:ins w:id="37" w:author="Malika Seth" w:date="2020-05-17T03:48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t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genome consists of </w:t>
      </w:r>
      <w:ins w:id="38" w:author="Malika Seth" w:date="2020-05-17T03:35:00Z">
        <w:r w:rsidR="001F4BEC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a 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total of </w:t>
      </w:r>
      <w:r w:rsidR="003F4B40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 functional </w:t>
      </w:r>
      <w:del w:id="39" w:author="Malika Seth" w:date="2020-05-17T03:35:00Z">
        <w:r w:rsidR="003F4B40" w:rsidRPr="00DC7244" w:rsidDel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o</w:delText>
        </w:r>
      </w:del>
      <w:ins w:id="40" w:author="Malika Seth" w:date="2020-05-17T03:35:00Z">
        <w:r w:rsidR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O</w:t>
        </w:r>
      </w:ins>
      <w:r w:rsidR="003F4B40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pen </w:t>
      </w:r>
      <w:ins w:id="41" w:author="Malika Seth" w:date="2020-05-17T03:35:00Z">
        <w:r w:rsidR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R</w:t>
        </w:r>
      </w:ins>
      <w:del w:id="42" w:author="Malika Seth" w:date="2020-05-17T03:35:00Z">
        <w:r w:rsidR="003F4B40" w:rsidRPr="00DC7244" w:rsidDel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r</w:delText>
        </w:r>
      </w:del>
      <w:r w:rsidR="003F4B40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eading </w:t>
      </w:r>
      <w:del w:id="43" w:author="Malika Seth" w:date="2020-05-17T03:35:00Z">
        <w:r w:rsidR="003F4B40" w:rsidRPr="00DC7244" w:rsidDel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f</w:delText>
        </w:r>
      </w:del>
      <w:ins w:id="44" w:author="Malika Seth" w:date="2020-05-17T03:35:00Z">
        <w:r w:rsidR="00C9572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F</w:t>
        </w:r>
      </w:ins>
      <w:r w:rsidR="003F4B40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rames (ORFs) along with a set of nine sub</w:t>
      </w:r>
      <w:ins w:id="45" w:author="Malika Seth" w:date="2020-05-17T03:35:00Z">
        <w:r w:rsidR="002F2D90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</w:t>
        </w:r>
      </w:ins>
      <w:r w:rsidR="003F4B40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genomic mRNAs carrying a conserved leader sequence, nine transcription-regulatory sequences, and 2 terminal untranslated regions.</w:t>
      </w:r>
      <w:r w:rsidR="008B35C4" w:rsidRPr="00DC7244">
        <w:rPr>
          <w:rFonts w:ascii="Times New Roman" w:hAnsi="Times New Roman" w:cs="Times New Roman"/>
          <w:sz w:val="24"/>
          <w:szCs w:val="24"/>
        </w:rPr>
        <w:t xml:space="preserve"> Particularly, the orf1ab and orf1a genes in the 5’-terminus encode the pp1ab and pp1a proteins respectively.</w:t>
      </w:r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del w:id="46" w:author="Malika Seth" w:date="2020-05-17T03:36:00Z">
        <w:r w:rsidR="008B35C4" w:rsidRPr="00DC7244" w:rsidDel="00A7745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hey t</w:delText>
        </w:r>
      </w:del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ogether</w:t>
      </w:r>
      <w:ins w:id="47" w:author="Malika Seth" w:date="2020-05-17T03:36:00Z">
        <w:r w:rsidR="00A7745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 they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encode 16</w:t>
      </w:r>
      <w:r w:rsidR="000B27CF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non-</w:t>
      </w:r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structural proteins including two viral cysteine proteases, namely, NSP3 (papain-like protease) and NSP5 (main protease), </w:t>
      </w:r>
      <w:ins w:id="48" w:author="Malika Seth" w:date="2020-05-17T03:39:00Z">
        <w:r w:rsidR="00D5761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whereas, 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NSP12 (RNA-dependent RNA polymerase</w:t>
      </w:r>
      <w:ins w:id="49" w:author="Malika Seth" w:date="2020-05-17T03:59:00Z">
        <w:r w:rsidR="00C7738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)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NSP13 (helicase), and other NSPs </w:t>
      </w:r>
      <w:del w:id="50" w:author="Malika Seth" w:date="2020-05-17T03:39:00Z">
        <w:r w:rsidR="008B35C4" w:rsidRPr="00DC7244" w:rsidDel="00060664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which </w:delText>
        </w:r>
      </w:del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likely involved in the transcription and replication of the virus. The 3′-terminus of the genome contains four structural proteins (S, E, M, and N) and eight accessory proteins that interfere with </w:t>
      </w:r>
      <w:ins w:id="51" w:author="Malika Seth" w:date="2020-05-17T03:50:00Z">
        <w:r w:rsidR="009C3E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the </w:t>
        </w:r>
      </w:ins>
      <w:r w:rsidR="008B35C4" w:rsidRPr="00DC7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 immune response.</w:t>
      </w:r>
      <w:r w:rsidR="008B35C4" w:rsidRPr="00DC724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8B35C4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https://www.europeanreview.org/wp/wp-content/uploads/4576-4584.pdf</w:t>
        </w:r>
      </w:hyperlink>
    </w:p>
    <w:p w14:paraId="1151F5C8" w14:textId="77777777" w:rsidR="008B35C4" w:rsidRPr="00DC7244" w:rsidRDefault="00D42D83" w:rsidP="008B35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="008B35C4" w:rsidRPr="00DC7244">
          <w:rPr>
            <w:rStyle w:val="Hyperlink"/>
            <w:rFonts w:ascii="Times New Roman" w:hAnsi="Times New Roman" w:cs="Times New Roman"/>
            <w:sz w:val="24"/>
            <w:szCs w:val="24"/>
          </w:rPr>
          <w:t>https://microbenotes.com/structure-and-genome-of-sars-cov-2/</w:t>
        </w:r>
      </w:hyperlink>
    </w:p>
    <w:p w14:paraId="104EABB6" w14:textId="7A7D1D8C" w:rsidR="008B35C4" w:rsidRPr="00DC7244" w:rsidRDefault="008B35C4" w:rsidP="008B35C4">
      <w:pPr>
        <w:jc w:val="both"/>
        <w:rPr>
          <w:rFonts w:ascii="Times New Roman" w:hAnsi="Times New Roman" w:cs="Times New Roman"/>
          <w:sz w:val="24"/>
          <w:szCs w:val="24"/>
        </w:rPr>
      </w:pPr>
      <w:r w:rsidRPr="00DC7244">
        <w:rPr>
          <w:rFonts w:ascii="Times New Roman" w:hAnsi="Times New Roman" w:cs="Times New Roman"/>
          <w:sz w:val="24"/>
          <w:szCs w:val="24"/>
        </w:rPr>
        <w:t xml:space="preserve">In order to understand the virus evolution of SARS-CoV-2, it is important to investigate the genotype changes during </w:t>
      </w:r>
      <w:del w:id="52" w:author="Malika Seth" w:date="2020-05-17T03:39:00Z">
        <w:r w:rsidRPr="00DC7244" w:rsidDel="00D67184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 </w:t>
      </w:r>
      <w:ins w:id="53" w:author="Malika Seth" w:date="2020-05-17T03:39:00Z">
        <w:r w:rsidR="00D67184">
          <w:rPr>
            <w:rFonts w:ascii="Times New Roman" w:hAnsi="Times New Roman" w:cs="Times New Roman"/>
            <w:sz w:val="24"/>
            <w:szCs w:val="24"/>
          </w:rPr>
          <w:t xml:space="preserve">its </w:t>
        </w:r>
      </w:ins>
      <w:r w:rsidRPr="00DC7244">
        <w:rPr>
          <w:rFonts w:ascii="Times New Roman" w:hAnsi="Times New Roman" w:cs="Times New Roman"/>
          <w:sz w:val="24"/>
          <w:szCs w:val="24"/>
        </w:rPr>
        <w:t>transmission</w:t>
      </w:r>
      <w:del w:id="54" w:author="Malika Seth" w:date="2020-05-17T03:39:00Z">
        <w:r w:rsidRPr="00DC7244" w:rsidDel="00D67184">
          <w:rPr>
            <w:rFonts w:ascii="Times New Roman" w:hAnsi="Times New Roman" w:cs="Times New Roman"/>
            <w:sz w:val="24"/>
            <w:szCs w:val="24"/>
          </w:rPr>
          <w:delText xml:space="preserve"> of SARS-CoV-2</w:delText>
        </w:r>
      </w:del>
      <w:r w:rsidRPr="00DC7244">
        <w:rPr>
          <w:rFonts w:ascii="Times New Roman" w:hAnsi="Times New Roman" w:cs="Times New Roman"/>
          <w:sz w:val="24"/>
          <w:szCs w:val="24"/>
        </w:rPr>
        <w:t xml:space="preserve">. These mutations might be associated with the changes in transmissibility and virulence of the virus. The mutations can be in the S protein, RNA polymerase, RNA primase, and nucleoprotein, which are fundamental proteins for vaccine efficacy. </w:t>
      </w:r>
      <w:r w:rsidR="000B27CF" w:rsidRPr="00DC7244">
        <w:rPr>
          <w:rFonts w:ascii="Times New Roman" w:hAnsi="Times New Roman" w:cs="Times New Roman"/>
          <w:sz w:val="24"/>
          <w:szCs w:val="24"/>
        </w:rPr>
        <w:t xml:space="preserve">Mutations have been observed in </w:t>
      </w:r>
      <w:del w:id="55" w:author="Malika Seth" w:date="2020-05-17T03:45:00Z">
        <w:r w:rsidR="000B27CF" w:rsidRPr="00DC7244" w:rsidDel="0089620A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="000B27CF" w:rsidRPr="00DC7244">
        <w:rPr>
          <w:rFonts w:ascii="Times New Roman" w:hAnsi="Times New Roman" w:cs="Times New Roman"/>
          <w:sz w:val="24"/>
          <w:szCs w:val="24"/>
        </w:rPr>
        <w:t xml:space="preserve"> NSP2</w:t>
      </w:r>
      <w:ins w:id="56" w:author="Malika Seth" w:date="2020-05-17T03:45:00Z">
        <w:r w:rsidR="00D518D6">
          <w:rPr>
            <w:rFonts w:ascii="Times New Roman" w:hAnsi="Times New Roman" w:cs="Times New Roman"/>
            <w:sz w:val="24"/>
            <w:szCs w:val="24"/>
          </w:rPr>
          <w:t>,</w:t>
        </w:r>
      </w:ins>
      <w:del w:id="57" w:author="Malika Seth" w:date="2020-05-17T03:45:00Z">
        <w:r w:rsidR="000B27CF" w:rsidRPr="00DC7244" w:rsidDel="00D518D6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r w:rsidR="000B27CF" w:rsidRPr="00DC7244">
        <w:rPr>
          <w:rFonts w:ascii="Times New Roman" w:hAnsi="Times New Roman" w:cs="Times New Roman"/>
          <w:sz w:val="24"/>
          <w:szCs w:val="24"/>
        </w:rPr>
        <w:t xml:space="preserve">NSP3 and spike proteins that play a significant role in </w:t>
      </w:r>
      <w:ins w:id="58" w:author="Malika Seth" w:date="2020-05-17T03:40:00Z">
        <w:r w:rsidR="003B38D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0B27CF" w:rsidRPr="00DC7244">
        <w:rPr>
          <w:rFonts w:ascii="Times New Roman" w:hAnsi="Times New Roman" w:cs="Times New Roman"/>
          <w:sz w:val="24"/>
          <w:szCs w:val="24"/>
        </w:rPr>
        <w:t>infectious capability and differentiation mechanism of SARS-</w:t>
      </w:r>
      <w:proofErr w:type="spellStart"/>
      <w:r w:rsidR="000B27CF" w:rsidRPr="00DC7244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0B27CF" w:rsidRPr="00DC7244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51E257B" w14:textId="77777777" w:rsidR="008B35C4" w:rsidRPr="00DC7244" w:rsidRDefault="008B35C4" w:rsidP="008B35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35C4" w:rsidRPr="00DC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lika Seth">
    <w15:presenceInfo w15:providerId="Windows Live" w15:userId="8b1a53498789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40"/>
    <w:rsid w:val="00060664"/>
    <w:rsid w:val="000B27CF"/>
    <w:rsid w:val="000E2009"/>
    <w:rsid w:val="000E7A90"/>
    <w:rsid w:val="00124BAC"/>
    <w:rsid w:val="0018569F"/>
    <w:rsid w:val="001B4F28"/>
    <w:rsid w:val="001F4BEC"/>
    <w:rsid w:val="002F2D90"/>
    <w:rsid w:val="003B38D4"/>
    <w:rsid w:val="003F4B40"/>
    <w:rsid w:val="0047733F"/>
    <w:rsid w:val="004E230C"/>
    <w:rsid w:val="00524198"/>
    <w:rsid w:val="006540A2"/>
    <w:rsid w:val="006D519D"/>
    <w:rsid w:val="007574A1"/>
    <w:rsid w:val="007D1FC0"/>
    <w:rsid w:val="00836F60"/>
    <w:rsid w:val="0089620A"/>
    <w:rsid w:val="008B35C4"/>
    <w:rsid w:val="008F3E0F"/>
    <w:rsid w:val="00923B46"/>
    <w:rsid w:val="009646C6"/>
    <w:rsid w:val="00981A03"/>
    <w:rsid w:val="009C3E68"/>
    <w:rsid w:val="00A153B2"/>
    <w:rsid w:val="00A663A7"/>
    <w:rsid w:val="00A7745D"/>
    <w:rsid w:val="00B65D7F"/>
    <w:rsid w:val="00C7738B"/>
    <w:rsid w:val="00C95725"/>
    <w:rsid w:val="00D03F37"/>
    <w:rsid w:val="00D42D83"/>
    <w:rsid w:val="00D518D6"/>
    <w:rsid w:val="00D57613"/>
    <w:rsid w:val="00D67184"/>
    <w:rsid w:val="00DC7244"/>
    <w:rsid w:val="00E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396A"/>
  <w15:chartTrackingRefBased/>
  <w15:docId w15:val="{6447A11B-17B4-4D5A-B91C-0DCB703E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5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crobenotes.com/structure-and-genome-of-sars-cov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uropeanreview.org/wp/wp-content/uploads/4576-4584.pdf" TargetMode="External"/><Relationship Id="rId5" Type="http://schemas.openxmlformats.org/officeDocument/2006/relationships/hyperlink" Target="https://www.sciencedirect.com/science/article/pii/S16841182203008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dpi.com/1999-4915/12/5/498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Saruchi</dc:creator>
  <cp:keywords/>
  <dc:description/>
  <cp:lastModifiedBy>Malika Seth</cp:lastModifiedBy>
  <cp:revision>2</cp:revision>
  <dcterms:created xsi:type="dcterms:W3CDTF">2020-05-16T22:32:00Z</dcterms:created>
  <dcterms:modified xsi:type="dcterms:W3CDTF">2020-05-16T22:32:00Z</dcterms:modified>
</cp:coreProperties>
</file>